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AE" w:rsidRDefault="009771AE"/>
    <w:p w:rsidR="009771AE" w:rsidRDefault="009771AE" w:rsidP="009771AE">
      <w:r>
        <w:t xml:space="preserve">Last </w:t>
      </w:r>
      <w:proofErr w:type="gramStart"/>
      <w:r>
        <w:t>Fall</w:t>
      </w:r>
      <w:proofErr w:type="gramEnd"/>
      <w:r>
        <w:t xml:space="preserve">, the MSS department had a team of cadets developing a strategic wargame for the new MSS 251 course. They made a board game with 3D printed pieces and a typed-up rule book. The board game worked well for the test sections in the </w:t>
      </w:r>
      <w:proofErr w:type="gramStart"/>
      <w:r>
        <w:t>Spring</w:t>
      </w:r>
      <w:proofErr w:type="gramEnd"/>
      <w:r>
        <w:t xml:space="preserve">, but they needed an easier platform for the 27 live sections </w:t>
      </w:r>
      <w:r>
        <w:t>for the next Fall</w:t>
      </w:r>
      <w:r>
        <w:t xml:space="preserve">, so they contacted the </w:t>
      </w:r>
      <w:proofErr w:type="spellStart"/>
      <w:r>
        <w:t>CompSci</w:t>
      </w:r>
      <w:proofErr w:type="spellEnd"/>
      <w:r>
        <w:t xml:space="preserve"> department. Jack Kulp worked on a browser-based version of the board game </w:t>
      </w:r>
      <w:r>
        <w:t xml:space="preserve">last </w:t>
      </w:r>
      <w:proofErr w:type="gramStart"/>
      <w:r>
        <w:t>Spring</w:t>
      </w:r>
      <w:proofErr w:type="gramEnd"/>
      <w:r>
        <w:t xml:space="preserve">, and Spencer Adolph joined over the summer to help develop the game further. Now as a </w:t>
      </w:r>
      <w:proofErr w:type="spellStart"/>
      <w:r>
        <w:t>CompSci</w:t>
      </w:r>
      <w:proofErr w:type="spellEnd"/>
      <w:r>
        <w:t xml:space="preserve"> capstone, the four of us are developing this game with HTML, JavaScript, and CSS with PHP connection</w:t>
      </w:r>
      <w:r w:rsidR="001C3331">
        <w:t>s</w:t>
      </w:r>
      <w:r>
        <w:t xml:space="preserve"> to a MySQL server. </w:t>
      </w:r>
      <w:r>
        <w:t xml:space="preserve">The website can now handle several games per section, and automatically saves all information to the database. </w:t>
      </w:r>
      <w:r w:rsidR="001C3331">
        <w:t>Students will be able to drag pieces around the board and initiate combat with a few clicks. The game will have the same phases and turns as the board game, [with a couple adjustments to some rules to make it work on computer.]</w:t>
      </w:r>
      <w:r w:rsidR="001A7549">
        <w:t xml:space="preserve"> We plan to have a fully playable version for its lesson 30 deployment</w:t>
      </w:r>
      <w:r w:rsidR="001A7549" w:rsidRPr="001A7549">
        <w:t xml:space="preserve"> </w:t>
      </w:r>
      <w:r w:rsidR="001A7549">
        <w:t>in</w:t>
      </w:r>
      <w:r w:rsidR="001A7549">
        <w:t xml:space="preserve"> the MSS251 course</w:t>
      </w:r>
      <w:r w:rsidR="001A7549">
        <w:t>.</w:t>
      </w:r>
    </w:p>
    <w:p w:rsidR="009771AE" w:rsidRDefault="009771AE">
      <w:bookmarkStart w:id="0" w:name="_GoBack"/>
      <w:bookmarkEnd w:id="0"/>
    </w:p>
    <w:sectPr w:rsidR="0097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4E"/>
    <w:rsid w:val="0015129B"/>
    <w:rsid w:val="001A7549"/>
    <w:rsid w:val="001C3331"/>
    <w:rsid w:val="00537455"/>
    <w:rsid w:val="0078414E"/>
    <w:rsid w:val="00847D12"/>
    <w:rsid w:val="009771AE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</cp:revision>
  <cp:lastPrinted>2018-09-10T15:17:00Z</cp:lastPrinted>
  <dcterms:created xsi:type="dcterms:W3CDTF">2018-09-10T03:16:00Z</dcterms:created>
  <dcterms:modified xsi:type="dcterms:W3CDTF">2018-09-10T15:34:00Z</dcterms:modified>
</cp:coreProperties>
</file>